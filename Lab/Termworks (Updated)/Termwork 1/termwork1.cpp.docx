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_POSIX_C_SOURCE 199309L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choice = -1;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(choice != 3)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"1] Runtime limits\n2] Compiletime limits\n3] Exit\n&gt; 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(choice)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 Run-time values\n";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res;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((res = sysconf(_SC_CLK_TCK)) == -1)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perror("sysconf");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"No. of clock ticks: " &lt;&lt; res &lt;&lt; '\n';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((res = sysconf(_SC_CHILD_MAX)) == -1)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perror("sysconf");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no. of child processes: " &lt;&lt; res &lt;&lt; '\n';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((res = pathconf("/", _PC_NAME_MAX)) == -1)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perror("pathconf");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length in bytes in a file name: " &lt;&lt; res &lt;&lt; '\n';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((res = pathconf("/", _PC_PATH_MAX)) == -1)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perror("pathconf");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length in bytes of a path: " &lt;&lt; res &lt;&lt; '\n';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((res = sysconf(_SC_OPEN_MAX)) == -1)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perror("sysconf");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no. of open files: " &lt;&lt; res &lt;&lt; '\n';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 Compile-time values\n";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#ifdef _POSIX_CHILD_MAX</w:t>
      </w:r>
      <w:ins w:author="vaishnavi kolekar" w:id="0" w:date="2023-03-03T06:52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no. of child processes: " &lt;&lt; _POSIX_CHILD_MAX &lt;&lt; '\n';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"_POSIX_CHILD_MAX is not defined\n";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#ifdef _POSIX_OPEN_MAX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no. of files simultaneously opened: " &lt;&lt; _POSIX_OPEN_MAX &lt;&lt; '\n';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"_POSIX_OPEN_MAX is not defined\n";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#ifdef _POSIX_NAME_MAX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no. of characters in filename: " &lt;&lt; _POSIX_NAME_MAX &lt;&lt; '\n';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"_POSIX_NAME_MAX is not defined\n";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#ifdef _POSIX_PATH_MAX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"Max. no of chars in pathname: " &lt;&lt; _POSIX_PATH_MAX &lt;&lt; '\n';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"_POSIX_PATH_MAX is not defined\n";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#ifdef _POSIX_CLK_TCK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"No. of clock ticks: " &lt;&lt; _POSIX_CLK_TCK &lt;&lt; '\n';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"_POSIX_CLK_TCK is not defined\n";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break;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 cout &lt;&lt; "Invalid choice!\n";;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